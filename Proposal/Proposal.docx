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95" w:rsidRDefault="00324395" w:rsidP="00324395">
      <w:pPr>
        <w:bidi/>
        <w:jc w:val="center"/>
        <w:rPr>
          <w:rFonts w:cs="B Zar"/>
          <w:rtl/>
          <w:lang w:bidi="fa-IR"/>
        </w:rPr>
      </w:pPr>
      <w:r w:rsidRPr="00324395">
        <w:rPr>
          <w:rFonts w:cs="B Zar" w:hint="cs"/>
          <w:rtl/>
          <w:lang w:bidi="fa-IR"/>
        </w:rPr>
        <w:t>بسمه تعالی</w:t>
      </w:r>
    </w:p>
    <w:p w:rsidR="003612F4" w:rsidRDefault="003612F4" w:rsidP="003612F4">
      <w:pPr>
        <w:bidi/>
        <w:jc w:val="center"/>
        <w:rPr>
          <w:rFonts w:cs="B Zar"/>
          <w:rtl/>
          <w:lang w:bidi="fa-IR"/>
        </w:rPr>
      </w:pPr>
      <w:r>
        <w:rPr>
          <w:rFonts w:cs="B Zar"/>
          <w:noProof/>
          <w:rtl/>
        </w:rPr>
        <w:drawing>
          <wp:inline distT="0" distB="0" distL="0" distR="0">
            <wp:extent cx="14097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F4" w:rsidRDefault="003612F4" w:rsidP="003612F4">
      <w:pPr>
        <w:bidi/>
        <w:jc w:val="center"/>
        <w:rPr>
          <w:rFonts w:cs="B Zar"/>
          <w:rtl/>
          <w:lang w:bidi="fa-IR"/>
        </w:rPr>
      </w:pPr>
    </w:p>
    <w:p w:rsid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دانشگاه صنعتی اصفهان</w:t>
      </w:r>
    </w:p>
    <w:p w:rsid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دانشکده برق و کامپیوتر</w:t>
      </w:r>
    </w:p>
    <w:p w:rsidR="003612F4" w:rsidRP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:rsidR="003612F4" w:rsidRPr="003612F4" w:rsidRDefault="003612F4" w:rsidP="003612F4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3612F4">
        <w:rPr>
          <w:rFonts w:cs="B Zar" w:hint="cs"/>
          <w:b/>
          <w:bCs/>
          <w:sz w:val="28"/>
          <w:szCs w:val="28"/>
          <w:rtl/>
          <w:lang w:bidi="fa-IR"/>
        </w:rPr>
        <w:t>عنوان</w:t>
      </w:r>
    </w:p>
    <w:p w:rsidR="003612F4" w:rsidRP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تعریف پروژه درس پایگاه داده</w:t>
      </w:r>
      <w:r>
        <w:rPr>
          <w:rFonts w:cs="B Zar" w:hint="eastAsia"/>
          <w:sz w:val="28"/>
          <w:szCs w:val="28"/>
          <w:rtl/>
          <w:lang w:bidi="fa-IR"/>
        </w:rPr>
        <w:t>‌</w:t>
      </w:r>
      <w:r>
        <w:rPr>
          <w:rFonts w:cs="B Zar" w:hint="cs"/>
          <w:sz w:val="28"/>
          <w:szCs w:val="28"/>
          <w:rtl/>
          <w:lang w:bidi="fa-IR"/>
        </w:rPr>
        <w:t>ها 2</w:t>
      </w:r>
    </w:p>
    <w:p w:rsidR="003612F4" w:rsidRP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:rsidR="003612F4" w:rsidRPr="003612F4" w:rsidRDefault="003612F4" w:rsidP="003612F4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3612F4">
        <w:rPr>
          <w:rFonts w:cs="B Zar" w:hint="cs"/>
          <w:b/>
          <w:bCs/>
          <w:sz w:val="28"/>
          <w:szCs w:val="28"/>
          <w:rtl/>
          <w:lang w:bidi="fa-IR"/>
        </w:rPr>
        <w:t>نام استاد</w:t>
      </w:r>
    </w:p>
    <w:p w:rsid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دکتر علیرضا بصیری</w:t>
      </w:r>
    </w:p>
    <w:p w:rsid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:rsidR="003612F4" w:rsidRPr="003612F4" w:rsidRDefault="003612F4" w:rsidP="003612F4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3612F4">
        <w:rPr>
          <w:rFonts w:cs="B Zar" w:hint="cs"/>
          <w:b/>
          <w:bCs/>
          <w:sz w:val="28"/>
          <w:szCs w:val="28"/>
          <w:rtl/>
          <w:lang w:bidi="fa-IR"/>
        </w:rPr>
        <w:t>اعضای پروژه</w:t>
      </w:r>
    </w:p>
    <w:p w:rsid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امیر حسین کارگران</w:t>
      </w:r>
    </w:p>
    <w:p w:rsidR="00842B7F" w:rsidRDefault="00842B7F" w:rsidP="003612F4">
      <w:pPr>
        <w:bidi/>
        <w:jc w:val="center"/>
        <w:rPr>
          <w:ins w:id="0" w:author="amir kargaran" w:date="2019-12-21T08:29:00Z"/>
          <w:rFonts w:cs="B Zar"/>
          <w:sz w:val="28"/>
          <w:szCs w:val="28"/>
          <w:lang w:bidi="fa-IR"/>
        </w:rPr>
      </w:pPr>
    </w:p>
    <w:p w:rsidR="00842B7F" w:rsidRDefault="00842B7F" w:rsidP="003612F4">
      <w:pPr>
        <w:bidi/>
        <w:jc w:val="center"/>
        <w:rPr>
          <w:ins w:id="1" w:author="amir kargaran" w:date="2019-12-21T08:29:00Z"/>
          <w:rFonts w:cs="B Zar"/>
          <w:sz w:val="28"/>
          <w:szCs w:val="28"/>
          <w:lang w:bidi="fa-IR"/>
        </w:rPr>
      </w:pPr>
    </w:p>
    <w:p w:rsidR="003612F4" w:rsidDel="00842B7F" w:rsidRDefault="00CF45CF" w:rsidP="00842B7F">
      <w:pPr>
        <w:bidi/>
        <w:jc w:val="center"/>
        <w:rPr>
          <w:del w:id="2" w:author="amir kargaran" w:date="2019-12-21T08:29:00Z"/>
          <w:rFonts w:cs="B Zar"/>
          <w:sz w:val="28"/>
          <w:szCs w:val="28"/>
          <w:rtl/>
          <w:lang w:bidi="fa-IR"/>
        </w:rPr>
        <w:pPrChange w:id="3" w:author="amir kargaran" w:date="2019-12-21T08:29:00Z">
          <w:pPr>
            <w:bidi/>
            <w:jc w:val="center"/>
          </w:pPr>
        </w:pPrChange>
      </w:pPr>
      <w:del w:id="4" w:author="amir kargaran" w:date="2019-12-21T08:29:00Z">
        <w:r w:rsidDel="00842B7F">
          <w:rPr>
            <w:rFonts w:cs="B Zar" w:hint="cs"/>
            <w:sz w:val="28"/>
            <w:szCs w:val="28"/>
            <w:rtl/>
            <w:lang w:bidi="fa-IR"/>
          </w:rPr>
          <w:delText>مهدی صمیمی</w:delText>
        </w:r>
      </w:del>
    </w:p>
    <w:p w:rsidR="00CF45CF" w:rsidDel="00842B7F" w:rsidRDefault="00CF45CF" w:rsidP="00CF45CF">
      <w:pPr>
        <w:bidi/>
        <w:jc w:val="center"/>
        <w:rPr>
          <w:del w:id="5" w:author="amir kargaran" w:date="2019-12-21T08:29:00Z"/>
          <w:rFonts w:cs="B Zar"/>
          <w:sz w:val="28"/>
          <w:szCs w:val="28"/>
          <w:rtl/>
          <w:lang w:bidi="fa-IR"/>
        </w:rPr>
      </w:pPr>
      <w:del w:id="6" w:author="amir kargaran" w:date="2019-12-21T08:29:00Z">
        <w:r w:rsidDel="00842B7F">
          <w:rPr>
            <w:rFonts w:cs="B Zar" w:hint="cs"/>
            <w:sz w:val="28"/>
            <w:szCs w:val="28"/>
            <w:rtl/>
            <w:lang w:bidi="fa-IR"/>
          </w:rPr>
          <w:delText>محمد جواد واعظ</w:delText>
        </w:r>
      </w:del>
    </w:p>
    <w:p w:rsidR="003612F4" w:rsidRDefault="003612F4" w:rsidP="003612F4">
      <w:pPr>
        <w:bidi/>
        <w:jc w:val="center"/>
        <w:rPr>
          <w:rFonts w:cs="B Zar"/>
          <w:sz w:val="28"/>
          <w:szCs w:val="28"/>
          <w:rtl/>
          <w:lang w:bidi="fa-IR"/>
        </w:rPr>
      </w:pPr>
    </w:p>
    <w:p w:rsidR="00CF45CF" w:rsidRDefault="00CF45CF" w:rsidP="003612F4">
      <w:pPr>
        <w:bidi/>
        <w:rPr>
          <w:rFonts w:cs="B Zar"/>
          <w:sz w:val="24"/>
          <w:szCs w:val="24"/>
          <w:lang w:bidi="fa-IR"/>
        </w:rPr>
      </w:pPr>
    </w:p>
    <w:p w:rsidR="00554C39" w:rsidRPr="003612F4" w:rsidRDefault="003612F4" w:rsidP="00CF45CF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3612F4">
        <w:rPr>
          <w:rFonts w:cs="B Zar" w:hint="cs"/>
          <w:b/>
          <w:bCs/>
          <w:sz w:val="28"/>
          <w:szCs w:val="28"/>
          <w:rtl/>
          <w:lang w:bidi="fa-IR"/>
        </w:rPr>
        <w:lastRenderedPageBreak/>
        <w:t>درباره ی پروژه</w:t>
      </w:r>
    </w:p>
    <w:p w:rsidR="00142323" w:rsidRDefault="00CF45CF" w:rsidP="00FE58A5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مرکز ژیم</w:t>
      </w:r>
      <w:r w:rsidR="00142323">
        <w:rPr>
          <w:rFonts w:cs="B Zar" w:hint="cs"/>
          <w:sz w:val="28"/>
          <w:szCs w:val="28"/>
          <w:rtl/>
          <w:lang w:bidi="fa-IR"/>
        </w:rPr>
        <w:t>ناستیک و تناسب اندام</w:t>
      </w:r>
      <w:r w:rsidR="00FE58A5">
        <w:rPr>
          <w:rFonts w:cs="B Zar" w:hint="cs"/>
          <w:sz w:val="28"/>
          <w:szCs w:val="28"/>
          <w:rtl/>
          <w:lang w:bidi="fa-IR"/>
        </w:rPr>
        <w:t>، مکانی است که مردم برای انجام تمرینات و بدنسازی به آن مراجعه می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کنند. این مرکز مجموعه وسیعی از فعالیت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های ورزشی، از پایه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ای ترین ورزش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ها مثل دویدن روی تردمیل تا ورزش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های تخصصی مثل بدنسازی، برای برآورده کردن نیازهای مشتریان را تحت پوشش قرار می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دهد. این مرکز به مشتریان این امکان را می دهد که به مربیان تخصصی برای نظارت بر آموزش و مشاوره در امر ورزش دسترسی داشته باشند. برای استفاده از امکانات، مشتریان می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توانند عضویت خود را در سطوح مختلف ثبت کنند، که به آن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ها امکان دسترسی به سطوح مختلفی از امکانات و سرویس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های ویژه را می</w:t>
      </w:r>
      <w:r w:rsidR="00FE58A5">
        <w:rPr>
          <w:rFonts w:cs="B Zar" w:hint="eastAsia"/>
          <w:sz w:val="28"/>
          <w:szCs w:val="28"/>
          <w:rtl/>
          <w:lang w:bidi="fa-IR"/>
        </w:rPr>
        <w:t>‌</w:t>
      </w:r>
      <w:r w:rsidR="00FE58A5">
        <w:rPr>
          <w:rFonts w:cs="B Zar" w:hint="cs"/>
          <w:sz w:val="28"/>
          <w:szCs w:val="28"/>
          <w:rtl/>
          <w:lang w:bidi="fa-IR"/>
        </w:rPr>
        <w:t>دهد.</w:t>
      </w:r>
    </w:p>
    <w:p w:rsidR="00FE58A5" w:rsidRDefault="00FE58A5" w:rsidP="00FE58A5">
      <w:pPr>
        <w:bidi/>
        <w:rPr>
          <w:rFonts w:cs="B Zar"/>
          <w:sz w:val="28"/>
          <w:szCs w:val="28"/>
          <w:rtl/>
          <w:lang w:bidi="fa-IR"/>
        </w:rPr>
      </w:pPr>
    </w:p>
    <w:p w:rsidR="00FE58A5" w:rsidRPr="003612F4" w:rsidRDefault="00324395" w:rsidP="00324395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3612F4">
        <w:rPr>
          <w:rFonts w:cs="B Zar" w:hint="cs"/>
          <w:b/>
          <w:bCs/>
          <w:sz w:val="28"/>
          <w:szCs w:val="28"/>
          <w:rtl/>
          <w:lang w:bidi="fa-IR"/>
        </w:rPr>
        <w:t>نیازمندی</w:t>
      </w:r>
      <w:r w:rsidRPr="003612F4">
        <w:rPr>
          <w:rFonts w:cs="B Zar" w:hint="eastAsia"/>
          <w:b/>
          <w:bCs/>
          <w:sz w:val="28"/>
          <w:szCs w:val="28"/>
          <w:rtl/>
          <w:lang w:bidi="fa-IR"/>
        </w:rPr>
        <w:t>‌</w:t>
      </w:r>
      <w:r w:rsidRPr="003612F4">
        <w:rPr>
          <w:rFonts w:cs="B Zar" w:hint="cs"/>
          <w:b/>
          <w:bCs/>
          <w:sz w:val="28"/>
          <w:szCs w:val="28"/>
          <w:rtl/>
          <w:lang w:bidi="fa-IR"/>
        </w:rPr>
        <w:t>های تجاری</w:t>
      </w:r>
      <w:r w:rsidR="003612F4" w:rsidRPr="003612F4">
        <w:rPr>
          <w:rFonts w:cs="B Zar" w:hint="cs"/>
          <w:b/>
          <w:bCs/>
          <w:sz w:val="28"/>
          <w:szCs w:val="28"/>
          <w:rtl/>
          <w:lang w:bidi="fa-IR"/>
        </w:rPr>
        <w:t xml:space="preserve"> برای ساخت انبار داده</w:t>
      </w:r>
    </w:p>
    <w:p w:rsidR="00FE58A5" w:rsidDel="00D272B1" w:rsidRDefault="000F04CE" w:rsidP="000F04CE">
      <w:pPr>
        <w:pStyle w:val="ListParagraph"/>
        <w:numPr>
          <w:ilvl w:val="0"/>
          <w:numId w:val="2"/>
        </w:numPr>
        <w:bidi/>
        <w:rPr>
          <w:del w:id="7" w:author="amir kargaran" w:date="2019-12-21T08:27:00Z"/>
          <w:rFonts w:cs="B Zar"/>
          <w:sz w:val="28"/>
          <w:szCs w:val="28"/>
          <w:lang w:bidi="fa-IR"/>
        </w:rPr>
      </w:pPr>
      <w:del w:id="8" w:author="amir kargaran" w:date="2019-12-21T08:27:00Z">
        <w:r w:rsidDel="00D272B1">
          <w:rPr>
            <w:rFonts w:cs="B Zar" w:hint="cs"/>
            <w:sz w:val="28"/>
            <w:szCs w:val="28"/>
            <w:rtl/>
            <w:lang w:bidi="fa-IR"/>
          </w:rPr>
          <w:delText>تعداد کل استفاده دوره هر نوع آموزش را نشان می</w:delText>
        </w:r>
        <w:r w:rsidDel="00D272B1">
          <w:rPr>
            <w:rFonts w:cs="B Zar" w:hint="eastAsia"/>
            <w:sz w:val="28"/>
            <w:szCs w:val="28"/>
            <w:rtl/>
            <w:lang w:bidi="fa-IR"/>
          </w:rPr>
          <w:delText>‌</w:delText>
        </w:r>
        <w:r w:rsidDel="00D272B1">
          <w:rPr>
            <w:rFonts w:cs="B Zar" w:hint="cs"/>
            <w:sz w:val="28"/>
            <w:szCs w:val="28"/>
            <w:rtl/>
            <w:lang w:bidi="fa-IR"/>
          </w:rPr>
          <w:delText>دهد.</w:delText>
        </w:r>
      </w:del>
    </w:p>
    <w:p w:rsidR="000F04CE" w:rsidRPr="00D272B1" w:rsidRDefault="000F04CE" w:rsidP="00A151E4">
      <w:pPr>
        <w:pStyle w:val="ListParagraph"/>
        <w:numPr>
          <w:ilvl w:val="0"/>
          <w:numId w:val="2"/>
        </w:numPr>
        <w:bidi/>
        <w:rPr>
          <w:rFonts w:cs="B Zar"/>
          <w:color w:val="70AD47" w:themeColor="accent6"/>
          <w:sz w:val="28"/>
          <w:szCs w:val="28"/>
          <w:lang w:bidi="fa-IR"/>
          <w:rPrChange w:id="9" w:author="amir kargaran" w:date="2019-12-21T08:27:00Z">
            <w:rPr>
              <w:rFonts w:cs="B Zar"/>
              <w:sz w:val="28"/>
              <w:szCs w:val="28"/>
              <w:lang w:bidi="fa-IR"/>
            </w:rPr>
          </w:rPrChange>
        </w:rPr>
      </w:pP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10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تعداد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11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12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کل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13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14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تعم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15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16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ر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17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18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و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19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20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نگهدار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21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22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23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تجه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24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25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زات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26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،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27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از هر نوع 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28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از</w:t>
      </w:r>
      <w:r w:rsidR="00A151E4" w:rsidRPr="00D272B1">
        <w:rPr>
          <w:rFonts w:cs="B Zar"/>
          <w:color w:val="70AD47" w:themeColor="accent6"/>
          <w:sz w:val="28"/>
          <w:szCs w:val="28"/>
          <w:rtl/>
          <w:lang w:bidi="fa-IR"/>
          <w:rPrChange w:id="29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30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تجه</w:t>
      </w:r>
      <w:r w:rsidR="00A151E4"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31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32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زات</w:t>
      </w:r>
      <w:r w:rsidR="00A151E4" w:rsidRPr="00D272B1">
        <w:rPr>
          <w:rFonts w:cs="B Zar"/>
          <w:color w:val="70AD47" w:themeColor="accent6"/>
          <w:sz w:val="28"/>
          <w:szCs w:val="28"/>
          <w:rtl/>
          <w:lang w:bidi="fa-IR"/>
          <w:rPrChange w:id="33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34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را</w:t>
      </w:r>
      <w:r w:rsidR="00A151E4" w:rsidRPr="00D272B1">
        <w:rPr>
          <w:rFonts w:cs="B Zar"/>
          <w:color w:val="70AD47" w:themeColor="accent6"/>
          <w:sz w:val="28"/>
          <w:szCs w:val="28"/>
          <w:rtl/>
          <w:lang w:bidi="fa-IR"/>
          <w:rPrChange w:id="35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36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نشان</w:t>
      </w:r>
      <w:r w:rsidR="00A151E4" w:rsidRPr="00D272B1">
        <w:rPr>
          <w:rFonts w:cs="B Zar"/>
          <w:color w:val="70AD47" w:themeColor="accent6"/>
          <w:sz w:val="28"/>
          <w:szCs w:val="28"/>
          <w:rtl/>
          <w:lang w:bidi="fa-IR"/>
          <w:rPrChange w:id="37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38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م</w:t>
      </w:r>
      <w:r w:rsidR="00A151E4"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39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="00A151E4" w:rsidRPr="00D272B1">
        <w:rPr>
          <w:rFonts w:cs="B Zar" w:hint="eastAsia"/>
          <w:color w:val="70AD47" w:themeColor="accent6"/>
          <w:sz w:val="28"/>
          <w:szCs w:val="28"/>
          <w:lang w:bidi="fa-IR"/>
          <w:rPrChange w:id="40" w:author="amir kargaran" w:date="2019-12-21T08:27:00Z">
            <w:rPr>
              <w:rFonts w:cs="B Zar" w:hint="eastAsia"/>
              <w:sz w:val="28"/>
              <w:szCs w:val="28"/>
              <w:lang w:bidi="fa-IR"/>
            </w:rPr>
          </w:rPrChange>
        </w:rPr>
        <w:t>‌</w:t>
      </w:r>
      <w:r w:rsidR="00A151E4"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41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دهد</w:t>
      </w:r>
      <w:r w:rsidR="00A151E4" w:rsidRPr="00D272B1">
        <w:rPr>
          <w:rFonts w:cs="B Zar"/>
          <w:color w:val="70AD47" w:themeColor="accent6"/>
          <w:sz w:val="28"/>
          <w:szCs w:val="28"/>
          <w:rtl/>
          <w:lang w:bidi="fa-IR"/>
          <w:rPrChange w:id="42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>.</w:t>
      </w:r>
    </w:p>
    <w:p w:rsidR="00A151E4" w:rsidRPr="00D272B1" w:rsidRDefault="00A151E4" w:rsidP="00A151E4">
      <w:pPr>
        <w:pStyle w:val="ListParagraph"/>
        <w:numPr>
          <w:ilvl w:val="0"/>
          <w:numId w:val="2"/>
        </w:numPr>
        <w:bidi/>
        <w:rPr>
          <w:rFonts w:cs="B Zar"/>
          <w:color w:val="70AD47" w:themeColor="accent6"/>
          <w:sz w:val="28"/>
          <w:szCs w:val="28"/>
          <w:lang w:bidi="fa-IR"/>
          <w:rPrChange w:id="43" w:author="amir kargaran" w:date="2019-12-21T08:27:00Z">
            <w:rPr>
              <w:rFonts w:cs="B Zar"/>
              <w:sz w:val="28"/>
              <w:szCs w:val="28"/>
              <w:lang w:bidi="fa-IR"/>
            </w:rPr>
          </w:rPrChange>
        </w:rPr>
      </w:pP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44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هز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45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46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نه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47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48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کل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49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50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تعم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51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52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رات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53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54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و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55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56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نگهدار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57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58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59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تجه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60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61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زات،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62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63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از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64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65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هر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66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67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نوع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68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69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از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70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71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تجه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72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73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زات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74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75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را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76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77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نشان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78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 xml:space="preserve"> 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79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م</w:t>
      </w:r>
      <w:r w:rsidRPr="00D272B1">
        <w:rPr>
          <w:rFonts w:cs="B Zar" w:hint="cs"/>
          <w:color w:val="70AD47" w:themeColor="accent6"/>
          <w:sz w:val="28"/>
          <w:szCs w:val="28"/>
          <w:rtl/>
          <w:lang w:bidi="fa-IR"/>
          <w:rPrChange w:id="80" w:author="amir kargaran" w:date="2019-12-21T08:27:00Z">
            <w:rPr>
              <w:rFonts w:cs="B Zar" w:hint="cs"/>
              <w:sz w:val="28"/>
              <w:szCs w:val="28"/>
              <w:rtl/>
              <w:lang w:bidi="fa-IR"/>
            </w:rPr>
          </w:rPrChange>
        </w:rPr>
        <w:t>ی</w:t>
      </w:r>
      <w:r w:rsidRPr="00D272B1">
        <w:rPr>
          <w:rFonts w:cs="B Zar" w:hint="eastAsia"/>
          <w:color w:val="70AD47" w:themeColor="accent6"/>
          <w:sz w:val="28"/>
          <w:szCs w:val="28"/>
          <w:lang w:bidi="fa-IR"/>
          <w:rPrChange w:id="81" w:author="amir kargaran" w:date="2019-12-21T08:27:00Z">
            <w:rPr>
              <w:rFonts w:cs="B Zar" w:hint="eastAsia"/>
              <w:sz w:val="28"/>
              <w:szCs w:val="28"/>
              <w:lang w:bidi="fa-IR"/>
            </w:rPr>
          </w:rPrChange>
        </w:rPr>
        <w:t>‌</w:t>
      </w:r>
      <w:r w:rsidRPr="00D272B1">
        <w:rPr>
          <w:rFonts w:cs="B Zar" w:hint="eastAsia"/>
          <w:color w:val="70AD47" w:themeColor="accent6"/>
          <w:sz w:val="28"/>
          <w:szCs w:val="28"/>
          <w:rtl/>
          <w:lang w:bidi="fa-IR"/>
          <w:rPrChange w:id="82" w:author="amir kargaran" w:date="2019-12-21T08:27:00Z">
            <w:rPr>
              <w:rFonts w:cs="B Zar" w:hint="eastAsia"/>
              <w:sz w:val="28"/>
              <w:szCs w:val="28"/>
              <w:rtl/>
              <w:lang w:bidi="fa-IR"/>
            </w:rPr>
          </w:rPrChange>
        </w:rPr>
        <w:t>دهد</w:t>
      </w:r>
      <w:r w:rsidRPr="00D272B1">
        <w:rPr>
          <w:rFonts w:cs="B Zar"/>
          <w:color w:val="70AD47" w:themeColor="accent6"/>
          <w:sz w:val="28"/>
          <w:szCs w:val="28"/>
          <w:rtl/>
          <w:lang w:bidi="fa-IR"/>
          <w:rPrChange w:id="83" w:author="amir kargaran" w:date="2019-12-21T08:27:00Z">
            <w:rPr>
              <w:rFonts w:cs="B Zar"/>
              <w:sz w:val="28"/>
              <w:szCs w:val="28"/>
              <w:rtl/>
              <w:lang w:bidi="fa-IR"/>
            </w:rPr>
          </w:rPrChange>
        </w:rPr>
        <w:t>.</w:t>
      </w:r>
    </w:p>
    <w:p w:rsidR="00A151E4" w:rsidRDefault="007B115B" w:rsidP="00D272B1">
      <w:pPr>
        <w:pStyle w:val="ListParagraph"/>
        <w:numPr>
          <w:ilvl w:val="0"/>
          <w:numId w:val="2"/>
        </w:num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کل فروش هر بخش و هر </w:t>
      </w:r>
      <w:del w:id="84" w:author="amir kargaran" w:date="2019-12-21T08:27:00Z">
        <w:r w:rsidDel="00D272B1">
          <w:rPr>
            <w:rFonts w:cs="B Zar" w:hint="cs"/>
            <w:sz w:val="28"/>
            <w:szCs w:val="28"/>
            <w:rtl/>
            <w:lang w:bidi="fa-IR"/>
          </w:rPr>
          <w:delText>نوع از عضویت</w:delText>
        </w:r>
      </w:del>
      <w:ins w:id="85" w:author="amir kargaran" w:date="2019-12-21T08:27:00Z">
        <w:r w:rsidR="00D272B1">
          <w:rPr>
            <w:rFonts w:cs="B Zar" w:hint="cs"/>
            <w:sz w:val="28"/>
            <w:szCs w:val="28"/>
            <w:rtl/>
            <w:lang w:bidi="fa-IR"/>
          </w:rPr>
          <w:t xml:space="preserve"> فرد</w:t>
        </w:r>
      </w:ins>
      <w:r>
        <w:rPr>
          <w:rFonts w:cs="B Zar" w:hint="cs"/>
          <w:sz w:val="28"/>
          <w:szCs w:val="28"/>
          <w:rtl/>
          <w:lang w:bidi="fa-IR"/>
        </w:rPr>
        <w:t xml:space="preserve"> را نشان می</w:t>
      </w:r>
      <w:r>
        <w:rPr>
          <w:rFonts w:cs="B Zar" w:hint="eastAsia"/>
          <w:sz w:val="28"/>
          <w:szCs w:val="28"/>
          <w:rtl/>
          <w:lang w:bidi="fa-IR"/>
        </w:rPr>
        <w:t>‌</w:t>
      </w:r>
      <w:r>
        <w:rPr>
          <w:rFonts w:cs="B Zar" w:hint="cs"/>
          <w:sz w:val="28"/>
          <w:szCs w:val="28"/>
          <w:rtl/>
          <w:lang w:bidi="fa-IR"/>
        </w:rPr>
        <w:t>دهد.</w:t>
      </w:r>
    </w:p>
    <w:p w:rsidR="007B115B" w:rsidDel="00D272B1" w:rsidRDefault="007B115B" w:rsidP="007B115B">
      <w:pPr>
        <w:pStyle w:val="ListParagraph"/>
        <w:numPr>
          <w:ilvl w:val="0"/>
          <w:numId w:val="2"/>
        </w:numPr>
        <w:bidi/>
        <w:rPr>
          <w:del w:id="86" w:author="amir kargaran" w:date="2019-12-21T08:27:00Z"/>
          <w:rFonts w:cs="B Zar"/>
          <w:sz w:val="28"/>
          <w:szCs w:val="28"/>
          <w:lang w:bidi="fa-IR"/>
        </w:rPr>
      </w:pPr>
      <w:del w:id="87" w:author="amir kargaran" w:date="2019-12-21T08:27:00Z">
        <w:r w:rsidDel="00D272B1">
          <w:rPr>
            <w:rFonts w:cs="B Zar" w:hint="cs"/>
            <w:sz w:val="28"/>
            <w:szCs w:val="28"/>
            <w:rtl/>
            <w:lang w:bidi="fa-IR"/>
          </w:rPr>
          <w:delText>تعداد آموزش</w:delText>
        </w:r>
        <w:r w:rsidDel="00D272B1">
          <w:rPr>
            <w:rFonts w:cs="B Zar" w:hint="eastAsia"/>
            <w:sz w:val="28"/>
            <w:szCs w:val="28"/>
            <w:rtl/>
            <w:lang w:bidi="fa-IR"/>
          </w:rPr>
          <w:delText>‌</w:delText>
        </w:r>
        <w:r w:rsidDel="00D272B1">
          <w:rPr>
            <w:rFonts w:cs="B Zar" w:hint="cs"/>
            <w:sz w:val="28"/>
            <w:szCs w:val="28"/>
            <w:rtl/>
            <w:lang w:bidi="fa-IR"/>
          </w:rPr>
          <w:delText>های فروخته شده در هر بخش و هر نوع از عضویت را نشان می</w:delText>
        </w:r>
        <w:r w:rsidDel="00D272B1">
          <w:rPr>
            <w:rFonts w:cs="B Zar" w:hint="eastAsia"/>
            <w:sz w:val="28"/>
            <w:szCs w:val="28"/>
            <w:rtl/>
            <w:lang w:bidi="fa-IR"/>
          </w:rPr>
          <w:delText>‌</w:delText>
        </w:r>
        <w:r w:rsidDel="00D272B1">
          <w:rPr>
            <w:rFonts w:cs="B Zar" w:hint="cs"/>
            <w:sz w:val="28"/>
            <w:szCs w:val="28"/>
            <w:rtl/>
            <w:lang w:bidi="fa-IR"/>
          </w:rPr>
          <w:delText>دهد.</w:delText>
        </w:r>
      </w:del>
    </w:p>
    <w:p w:rsidR="00953E8C" w:rsidRDefault="00953E8C" w:rsidP="00953E8C">
      <w:pPr>
        <w:bidi/>
        <w:rPr>
          <w:rFonts w:cs="B Zar"/>
          <w:sz w:val="28"/>
          <w:szCs w:val="28"/>
          <w:rtl/>
          <w:lang w:bidi="fa-IR"/>
        </w:rPr>
      </w:pPr>
    </w:p>
    <w:p w:rsidR="00860E05" w:rsidRDefault="003612F4" w:rsidP="00860E05">
      <w:pPr>
        <w:bidi/>
        <w:rPr>
          <w:rFonts w:cs="B Zar"/>
          <w:b/>
          <w:bCs/>
          <w:sz w:val="28"/>
          <w:szCs w:val="28"/>
          <w:rtl/>
          <w:lang w:bidi="fa-IR"/>
        </w:rPr>
      </w:pPr>
      <w:r w:rsidRPr="003612F4">
        <w:rPr>
          <w:rFonts w:cs="B Zar" w:hint="cs"/>
          <w:b/>
          <w:bCs/>
          <w:sz w:val="28"/>
          <w:szCs w:val="28"/>
          <w:rtl/>
          <w:lang w:bidi="fa-IR"/>
        </w:rPr>
        <w:t>جداول</w:t>
      </w:r>
    </w:p>
    <w:p w:rsidR="003612F4" w:rsidRPr="003612F4" w:rsidRDefault="003612F4" w:rsidP="003612F4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در ادامه جدول</w:t>
      </w:r>
      <w:r>
        <w:rPr>
          <w:rFonts w:cs="B Zar" w:hint="eastAsia"/>
          <w:sz w:val="28"/>
          <w:szCs w:val="28"/>
          <w:rtl/>
          <w:lang w:bidi="fa-IR"/>
        </w:rPr>
        <w:t>‌</w:t>
      </w:r>
      <w:r>
        <w:rPr>
          <w:rFonts w:cs="B Zar" w:hint="cs"/>
          <w:sz w:val="28"/>
          <w:szCs w:val="28"/>
          <w:rtl/>
          <w:lang w:bidi="fa-IR"/>
        </w:rPr>
        <w:t>های استفاده شده در این پروژه به همراه توضیح مختصری درباره هرکدام آورده شده است.</w:t>
      </w:r>
    </w:p>
    <w:p w:rsidR="00860E05" w:rsidRPr="00845910" w:rsidRDefault="00860E05" w:rsidP="00E8285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bookmarkStart w:id="88" w:name="_GoBack"/>
      <w:proofErr w:type="spellStart"/>
      <w:r>
        <w:rPr>
          <w:rFonts w:asciiTheme="majorBidi" w:hAnsiTheme="majorBidi" w:cstheme="majorBidi"/>
          <w:sz w:val="28"/>
          <w:szCs w:val="28"/>
          <w:lang w:bidi="fa-IR"/>
        </w:rPr>
        <w:t>Mas</w:t>
      </w:r>
      <w:r w:rsidR="00E065FA">
        <w:rPr>
          <w:rFonts w:asciiTheme="majorBidi" w:hAnsiTheme="majorBidi" w:cstheme="majorBidi"/>
          <w:sz w:val="28"/>
          <w:szCs w:val="28"/>
          <w:lang w:bidi="fa-IR"/>
        </w:rPr>
        <w:t>_</w:t>
      </w:r>
      <w:proofErr w:type="gramStart"/>
      <w:r w:rsidR="00E065FA">
        <w:rPr>
          <w:rFonts w:asciiTheme="majorBidi" w:hAnsiTheme="majorBidi" w:cstheme="majorBidi"/>
          <w:sz w:val="28"/>
          <w:szCs w:val="28"/>
          <w:lang w:bidi="fa-IR"/>
        </w:rPr>
        <w:t>Customer</w:t>
      </w:r>
      <w:proofErr w:type="spellEnd"/>
      <w:r w:rsidR="00E065FA"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 w:rsidR="00E065FA">
        <w:rPr>
          <w:rFonts w:asciiTheme="majorBidi" w:hAnsiTheme="majorBidi" w:cs="B Zar" w:hint="cs"/>
          <w:sz w:val="28"/>
          <w:szCs w:val="28"/>
          <w:rtl/>
          <w:lang w:bidi="fa-IR"/>
        </w:rPr>
        <w:t>:</w:t>
      </w:r>
      <w:proofErr w:type="gramEnd"/>
      <w:r w:rsidR="00E065FA"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این جدول کلیه اطلاعات مشتریان این مرکز را در بر دارد. این اطلاعات شامل نام، جنسیت، نام کاربری مشتری، کلمه عبور مشتری، ایمیل، شماره موبایل و... می</w:t>
      </w:r>
      <w:r w:rsidR="00E82855"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 w:rsidR="00E065FA"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845910" w:rsidRPr="00845910" w:rsidRDefault="00845910" w:rsidP="00845910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Tran_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Enrollment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این جدول شامل اطلاعات ثبت نامی ورزشکاران است. اطلاعاتی نظیر: شناسه ثبت نام، شناسه مشتری، تاریخ ثبت نام، شناسه درس اخذ شده و ...</w:t>
      </w:r>
    </w:p>
    <w:p w:rsidR="00E065FA" w:rsidRPr="00E065FA" w:rsidRDefault="00E065FA" w:rsidP="00E8285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Tran_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Payment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اطلاعات پرداخت مشتریان را دارد. این اطلاعات شامل: شناسه پرداخت، شناسه مربی، تاریخ پرداخت، زمان و نحوه پرداخت، شناسه ثبت نام و... می</w:t>
      </w:r>
      <w:r w:rsidR="00E82855"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E065FA" w:rsidRPr="00845910" w:rsidRDefault="00E065FA" w:rsidP="00E8285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Mas_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Course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</w:t>
      </w:r>
      <w:r w:rsidR="00E82855">
        <w:rPr>
          <w:rFonts w:asciiTheme="majorBidi" w:hAnsiTheme="majorBidi" w:cs="B Zar" w:hint="cs"/>
          <w:sz w:val="28"/>
          <w:szCs w:val="28"/>
          <w:rtl/>
          <w:lang w:bidi="fa-IR"/>
        </w:rPr>
        <w:t>اطلاعات درس خریداری شده توسط مشتری را دارد. اطلاعاتی نظیر: شناسه درس، قیمت، نوع، روز خریداری شده، روز شروع، مدت زمان مصرف و... می</w:t>
      </w:r>
      <w:r w:rsidR="00E82855"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 w:rsidR="00E82855"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845910" w:rsidRPr="00E82855" w:rsidRDefault="00845910" w:rsidP="00845910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lastRenderedPageBreak/>
        <w:t>Tran_Usage_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Record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</w:t>
      </w:r>
      <w:r w:rsidRPr="00845910">
        <w:rPr>
          <w:rFonts w:asciiTheme="majorBidi" w:hAnsiTheme="majorBidi" w:cs="B Zar"/>
          <w:sz w:val="28"/>
          <w:szCs w:val="28"/>
          <w:rtl/>
          <w:lang w:bidi="fa-IR"/>
        </w:rPr>
        <w:t>مقدار زمان مجاز به استفاده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از درس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ها را دارد. شامل: شناسه مصرف، شناسه مشتری، شناسه درس، تاریخ مصرف، مدت زمان مصرف تاکنون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E82855" w:rsidRPr="00845910" w:rsidRDefault="00E82855" w:rsidP="00845910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Mas_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Employee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اطلاعات کارکنان مرکز را در بر دارد. شامل: نام، نام کاربری، رمز عبور، ایمیل، حقوق، شماره موبایل، سمت، شناسه شعبه و...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845910" w:rsidRPr="00324395" w:rsidRDefault="00845910" w:rsidP="0032439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Mas_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Branch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این جدول شامل اطلاعات شعب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باشد. اطلاعات شامل: نام شعبه، آدرس، </w:t>
      </w:r>
      <w:r w:rsidR="00324395">
        <w:rPr>
          <w:rFonts w:asciiTheme="majorBidi" w:hAnsiTheme="majorBidi" w:cs="B Zar" w:hint="cs"/>
          <w:sz w:val="28"/>
          <w:szCs w:val="28"/>
          <w:rtl/>
          <w:lang w:bidi="fa-IR"/>
        </w:rPr>
        <w:t>استان شعبه، منطقه شعبه و شماره تلفن شعبه می</w:t>
      </w:r>
      <w:r w:rsidR="00324395"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 w:rsidR="00324395"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324395" w:rsidRPr="00324395" w:rsidRDefault="00324395" w:rsidP="0032439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Tran_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Order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شامل اطلاعات سفارش تجهیزات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 شامل: شناسه سفارش، شناسه کارمند مرکز، تاریخ سفارش، قیمت سفارش و تاریخ دریافت سفارش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باشد. </w:t>
      </w:r>
    </w:p>
    <w:p w:rsidR="00324395" w:rsidRPr="00324395" w:rsidRDefault="00324395" w:rsidP="0032439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Mas_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Equipment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شامل اطلاعات تجهیزات مرکز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 اطلاعاتی نظیر: شناسه وسیله، مدل وسیله، شماره سریال وسیله، وضعیت وسیله (خراب / سالم) و شناسه سفارش آن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p w:rsidR="00324395" w:rsidRPr="00CF45CF" w:rsidRDefault="00324395" w:rsidP="00324395">
      <w:pPr>
        <w:pStyle w:val="ListParagraph"/>
        <w:numPr>
          <w:ilvl w:val="0"/>
          <w:numId w:val="4"/>
        </w:numPr>
        <w:bidi/>
        <w:rPr>
          <w:rFonts w:cs="B Zar"/>
          <w:sz w:val="28"/>
          <w:szCs w:val="28"/>
          <w:lang w:bidi="fa-IR"/>
        </w:rPr>
      </w:pPr>
      <w:proofErr w:type="spellStart"/>
      <w:r>
        <w:rPr>
          <w:rFonts w:asciiTheme="majorBidi" w:hAnsiTheme="majorBidi" w:cs="B Zar"/>
          <w:sz w:val="28"/>
          <w:szCs w:val="28"/>
          <w:lang w:bidi="fa-IR"/>
        </w:rPr>
        <w:t>Tran_</w:t>
      </w:r>
      <w:proofErr w:type="gramStart"/>
      <w:r>
        <w:rPr>
          <w:rFonts w:asciiTheme="majorBidi" w:hAnsiTheme="majorBidi" w:cs="B Zar"/>
          <w:sz w:val="28"/>
          <w:szCs w:val="28"/>
          <w:lang w:bidi="fa-IR"/>
        </w:rPr>
        <w:t>Maintenance</w:t>
      </w:r>
      <w:proofErr w:type="spell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Theme="majorBidi" w:hAnsiTheme="majorBidi" w:cs="B Zar" w:hint="cs"/>
          <w:sz w:val="28"/>
          <w:szCs w:val="28"/>
          <w:rtl/>
          <w:lang w:bidi="fa-IR"/>
        </w:rPr>
        <w:t xml:space="preserve"> شامل اطلاعات تعمیرات تجهیزات مرکز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 شامل: شناسه تعمیر، شناسه وسیله، شناسه کارمند، تاریخ تعمیر، هزینه تعمیر و نوع تعمیر می</w:t>
      </w:r>
      <w:r>
        <w:rPr>
          <w:rFonts w:asciiTheme="majorBidi" w:hAnsiTheme="majorBidi" w:cs="B Zar" w:hint="eastAsia"/>
          <w:sz w:val="28"/>
          <w:szCs w:val="28"/>
          <w:rtl/>
          <w:lang w:bidi="fa-IR"/>
        </w:rPr>
        <w:t>‌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باشد.</w:t>
      </w:r>
    </w:p>
    <w:bookmarkEnd w:id="88"/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Default="00CF45CF" w:rsidP="00CF45CF">
      <w:pPr>
        <w:bidi/>
        <w:rPr>
          <w:rFonts w:cs="B Zar"/>
          <w:sz w:val="28"/>
          <w:szCs w:val="28"/>
          <w:rtl/>
          <w:lang w:bidi="fa-IR"/>
        </w:rPr>
      </w:pPr>
    </w:p>
    <w:p w:rsidR="00CF45CF" w:rsidRPr="00CF45CF" w:rsidRDefault="00CF45CF" w:rsidP="00CF45CF">
      <w:pPr>
        <w:bidi/>
        <w:rPr>
          <w:rFonts w:cs="B Zar"/>
          <w:sz w:val="28"/>
          <w:szCs w:val="28"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412750</wp:posOffset>
            </wp:positionH>
            <wp:positionV relativeFrom="paragraph">
              <wp:posOffset>0</wp:posOffset>
            </wp:positionV>
            <wp:extent cx="5194300" cy="4525010"/>
            <wp:effectExtent l="0" t="0" r="6350" b="8890"/>
            <wp:wrapTight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45CF" w:rsidRPr="00CF4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250A"/>
    <w:multiLevelType w:val="hybridMultilevel"/>
    <w:tmpl w:val="7038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F7E9B"/>
    <w:multiLevelType w:val="hybridMultilevel"/>
    <w:tmpl w:val="A67A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F3ECD"/>
    <w:multiLevelType w:val="hybridMultilevel"/>
    <w:tmpl w:val="F78C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A2B6D"/>
    <w:multiLevelType w:val="hybridMultilevel"/>
    <w:tmpl w:val="73AAD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r kargaran">
    <w15:presenceInfo w15:providerId="Windows Live" w15:userId="e9bce9fe212645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xNDE2sTA3Mre0MDFQ0lEKTi0uzszPAykwqgUAuAj2wCwAAAA="/>
  </w:docVars>
  <w:rsids>
    <w:rsidRoot w:val="001E1887"/>
    <w:rsid w:val="000F04CE"/>
    <w:rsid w:val="00142323"/>
    <w:rsid w:val="001E1887"/>
    <w:rsid w:val="002B1012"/>
    <w:rsid w:val="00324395"/>
    <w:rsid w:val="003612F4"/>
    <w:rsid w:val="003E1056"/>
    <w:rsid w:val="00554C39"/>
    <w:rsid w:val="00733040"/>
    <w:rsid w:val="007B115B"/>
    <w:rsid w:val="00842B7F"/>
    <w:rsid w:val="00845910"/>
    <w:rsid w:val="00860E05"/>
    <w:rsid w:val="00953E8C"/>
    <w:rsid w:val="00A151E4"/>
    <w:rsid w:val="00C8572F"/>
    <w:rsid w:val="00CD2EFA"/>
    <w:rsid w:val="00CF45CF"/>
    <w:rsid w:val="00D272B1"/>
    <w:rsid w:val="00E065FA"/>
    <w:rsid w:val="00E82855"/>
    <w:rsid w:val="00EC72E5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09CB0-7114-4461-87E4-8AB0BBA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2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amir kargaran</cp:lastModifiedBy>
  <cp:revision>11</cp:revision>
  <dcterms:created xsi:type="dcterms:W3CDTF">2019-03-10T17:33:00Z</dcterms:created>
  <dcterms:modified xsi:type="dcterms:W3CDTF">2019-12-21T05:00:00Z</dcterms:modified>
</cp:coreProperties>
</file>